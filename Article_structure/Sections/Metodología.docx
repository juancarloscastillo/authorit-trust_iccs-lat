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73D" w:rsidRPr="008E373D" w:rsidRDefault="008E373D" w:rsidP="008E373D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E373D">
        <w:rPr>
          <w:rFonts w:ascii="Times New Roman" w:hAnsi="Times New Roman" w:cs="Times New Roman"/>
          <w:b/>
        </w:rPr>
        <w:t>M</w:t>
      </w:r>
      <w:r w:rsidR="00C815EF">
        <w:rPr>
          <w:rFonts w:ascii="Times New Roman" w:hAnsi="Times New Roman" w:cs="Times New Roman"/>
          <w:b/>
        </w:rPr>
        <w:t>étodo</w:t>
      </w:r>
      <w:r w:rsidRPr="008E373D">
        <w:rPr>
          <w:rFonts w:ascii="Times New Roman" w:hAnsi="Times New Roman" w:cs="Times New Roman"/>
          <w:b/>
        </w:rPr>
        <w:t>:</w:t>
      </w:r>
    </w:p>
    <w:p w:rsidR="008E373D" w:rsidRPr="008E373D" w:rsidRDefault="008E373D" w:rsidP="008E373D">
      <w:pPr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E373D">
        <w:rPr>
          <w:rFonts w:ascii="Times New Roman" w:hAnsi="Times New Roman" w:cs="Times New Roman"/>
          <w:b/>
        </w:rPr>
        <w:t xml:space="preserve">Datos </w:t>
      </w:r>
    </w:p>
    <w:p w:rsidR="008E373D" w:rsidRPr="00EB5632" w:rsidRDefault="00395DAE" w:rsidP="002E4F2B">
      <w:pPr>
        <w:spacing w:line="360" w:lineRule="auto"/>
        <w:jc w:val="both"/>
      </w:pPr>
      <w:r>
        <w:rPr>
          <w:rFonts w:ascii="Times New Roman" w:hAnsi="Times New Roman" w:cs="Times New Roman"/>
        </w:rPr>
        <w:t xml:space="preserve">En esta investigación se utilizan </w:t>
      </w:r>
      <w:r w:rsidR="008E373D" w:rsidRPr="008E373D">
        <w:rPr>
          <w:rFonts w:ascii="Times New Roman" w:hAnsi="Times New Roman" w:cs="Times New Roman"/>
        </w:rPr>
        <w:t xml:space="preserve">los datos </w:t>
      </w:r>
      <w:r>
        <w:rPr>
          <w:rFonts w:ascii="Times New Roman" w:hAnsi="Times New Roman" w:cs="Times New Roman"/>
        </w:rPr>
        <w:t>del</w:t>
      </w:r>
      <w:r w:rsidR="008E373D" w:rsidRPr="008E373D">
        <w:rPr>
          <w:rFonts w:ascii="Times New Roman" w:hAnsi="Times New Roman" w:cs="Times New Roman"/>
        </w:rPr>
        <w:t xml:space="preserve"> </w:t>
      </w:r>
      <w:r w:rsidR="002E4F2B" w:rsidRPr="00EB5632">
        <w:rPr>
          <w:rFonts w:ascii="Times New Roman" w:hAnsi="Times New Roman" w:cs="Times New Roman"/>
        </w:rPr>
        <w:t xml:space="preserve">International Civic and Citizenship Education Study </w:t>
      </w:r>
      <w:r w:rsidR="008E373D" w:rsidRPr="008E373D">
        <w:rPr>
          <w:rFonts w:ascii="Times New Roman" w:hAnsi="Times New Roman" w:cs="Times New Roman"/>
        </w:rPr>
        <w:t>(</w:t>
      </w:r>
      <w:r w:rsidR="00B13944">
        <w:rPr>
          <w:rFonts w:ascii="Times New Roman" w:hAnsi="Times New Roman" w:cs="Times New Roman"/>
        </w:rPr>
        <w:t>ICCS</w:t>
      </w:r>
      <w:r w:rsidR="008E373D" w:rsidRPr="008E373D">
        <w:rPr>
          <w:rFonts w:ascii="Times New Roman" w:hAnsi="Times New Roman" w:cs="Times New Roman"/>
        </w:rPr>
        <w:t>) en sus versiones 2009 y 2016</w:t>
      </w:r>
      <w:r w:rsidR="008E373D">
        <w:rPr>
          <w:rFonts w:ascii="Times New Roman" w:hAnsi="Times New Roman" w:cs="Times New Roman"/>
        </w:rPr>
        <w:t xml:space="preserve"> para</w:t>
      </w:r>
      <w:r w:rsidR="00652A25">
        <w:rPr>
          <w:rFonts w:ascii="Times New Roman" w:hAnsi="Times New Roman" w:cs="Times New Roman"/>
        </w:rPr>
        <w:t xml:space="preserve"> </w:t>
      </w:r>
      <w:r w:rsidR="00C815EF">
        <w:rPr>
          <w:rFonts w:ascii="Times New Roman" w:hAnsi="Times New Roman" w:cs="Times New Roman"/>
        </w:rPr>
        <w:t>5</w:t>
      </w:r>
      <w:r w:rsidR="00652A25">
        <w:rPr>
          <w:rFonts w:ascii="Times New Roman" w:hAnsi="Times New Roman" w:cs="Times New Roman"/>
        </w:rPr>
        <w:t xml:space="preserve"> países </w:t>
      </w:r>
      <w:r w:rsidR="00C815EF">
        <w:rPr>
          <w:rFonts w:ascii="Times New Roman" w:hAnsi="Times New Roman" w:cs="Times New Roman"/>
        </w:rPr>
        <w:t>en</w:t>
      </w:r>
      <w:r w:rsidR="008E373D">
        <w:rPr>
          <w:rFonts w:ascii="Times New Roman" w:hAnsi="Times New Roman" w:cs="Times New Roman"/>
        </w:rPr>
        <w:t xml:space="preserve"> América Latina</w:t>
      </w:r>
      <w:r w:rsidR="008E373D" w:rsidRPr="008E373D">
        <w:rPr>
          <w:rFonts w:ascii="Times New Roman" w:hAnsi="Times New Roman" w:cs="Times New Roman"/>
        </w:rPr>
        <w:t>.</w:t>
      </w:r>
      <w:r w:rsidR="00AD7707" w:rsidRPr="00AD7707">
        <w:rPr>
          <w:rFonts w:ascii="Times New Roman" w:hAnsi="Times New Roman" w:cs="Times New Roman"/>
        </w:rPr>
        <w:t xml:space="preserve"> </w:t>
      </w:r>
      <w:r w:rsidR="005E4C37" w:rsidRPr="008E373D">
        <w:rPr>
          <w:rFonts w:ascii="Times New Roman" w:hAnsi="Times New Roman" w:cs="Times New Roman"/>
        </w:rPr>
        <w:t xml:space="preserve">Esta encuesta </w:t>
      </w:r>
      <w:r w:rsidR="003C5298">
        <w:rPr>
          <w:rFonts w:ascii="Times New Roman" w:hAnsi="Times New Roman" w:cs="Times New Roman"/>
        </w:rPr>
        <w:t xml:space="preserve">está a cargo de la Asociación Internacional para la Evaluación del logro educativo (IEA) y </w:t>
      </w:r>
      <w:r w:rsidR="005E4C37" w:rsidRPr="008E373D">
        <w:rPr>
          <w:rFonts w:ascii="Times New Roman" w:hAnsi="Times New Roman" w:cs="Times New Roman"/>
        </w:rPr>
        <w:t xml:space="preserve">ha sido aplicada </w:t>
      </w:r>
      <w:r w:rsidR="005E4C37">
        <w:rPr>
          <w:rFonts w:ascii="Times New Roman" w:hAnsi="Times New Roman" w:cs="Times New Roman"/>
        </w:rPr>
        <w:t xml:space="preserve">en tres momentos en el tiempo, CIVED </w:t>
      </w:r>
      <w:r w:rsidR="005E4C37" w:rsidRPr="008E373D">
        <w:rPr>
          <w:rFonts w:ascii="Times New Roman" w:hAnsi="Times New Roman" w:cs="Times New Roman"/>
        </w:rPr>
        <w:t>1999</w:t>
      </w:r>
      <w:r w:rsidR="005E4C37">
        <w:rPr>
          <w:rFonts w:ascii="Times New Roman" w:hAnsi="Times New Roman" w:cs="Times New Roman"/>
        </w:rPr>
        <w:t xml:space="preserve">; ICCS </w:t>
      </w:r>
      <w:r w:rsidR="005E4C37" w:rsidRPr="008E373D">
        <w:rPr>
          <w:rFonts w:ascii="Times New Roman" w:hAnsi="Times New Roman" w:cs="Times New Roman"/>
        </w:rPr>
        <w:t>200</w:t>
      </w:r>
      <w:r w:rsidR="005E4C37">
        <w:rPr>
          <w:rFonts w:ascii="Times New Roman" w:hAnsi="Times New Roman" w:cs="Times New Roman"/>
        </w:rPr>
        <w:t>9</w:t>
      </w:r>
      <w:r w:rsidR="005E4C37" w:rsidRPr="008E373D">
        <w:rPr>
          <w:rFonts w:ascii="Times New Roman" w:hAnsi="Times New Roman" w:cs="Times New Roman"/>
        </w:rPr>
        <w:t xml:space="preserve"> </w:t>
      </w:r>
      <w:r w:rsidR="005E4C37">
        <w:rPr>
          <w:rFonts w:ascii="Times New Roman" w:hAnsi="Times New Roman" w:cs="Times New Roman"/>
        </w:rPr>
        <w:t>e ICCS</w:t>
      </w:r>
      <w:r w:rsidR="005E4C37" w:rsidRPr="008E373D">
        <w:rPr>
          <w:rFonts w:ascii="Times New Roman" w:hAnsi="Times New Roman" w:cs="Times New Roman"/>
        </w:rPr>
        <w:t xml:space="preserve"> 201</w:t>
      </w:r>
      <w:r w:rsidR="005E4C37">
        <w:rPr>
          <w:rFonts w:ascii="Times New Roman" w:hAnsi="Times New Roman" w:cs="Times New Roman"/>
        </w:rPr>
        <w:t>6. S</w:t>
      </w:r>
      <w:r w:rsidR="005E4C37" w:rsidRPr="008E373D">
        <w:rPr>
          <w:rFonts w:ascii="Times New Roman" w:hAnsi="Times New Roman" w:cs="Times New Roman"/>
        </w:rPr>
        <w:t xml:space="preserve">u propósito es </w:t>
      </w:r>
      <w:r>
        <w:rPr>
          <w:rFonts w:ascii="Times New Roman" w:hAnsi="Times New Roman" w:cs="Times New Roman"/>
        </w:rPr>
        <w:t>inves</w:t>
      </w:r>
      <w:r w:rsidR="00EC30D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igar </w:t>
      </w:r>
      <w:r w:rsidR="00EC30D6">
        <w:rPr>
          <w:rFonts w:ascii="Times New Roman" w:hAnsi="Times New Roman" w:cs="Times New Roman"/>
        </w:rPr>
        <w:t>la manera en que</w:t>
      </w:r>
      <w:r>
        <w:rPr>
          <w:rFonts w:ascii="Times New Roman" w:hAnsi="Times New Roman" w:cs="Times New Roman"/>
        </w:rPr>
        <w:t xml:space="preserve"> los los sistemas educativos </w:t>
      </w:r>
      <w:r w:rsidR="005E4C37" w:rsidRPr="008E373D">
        <w:rPr>
          <w:rFonts w:ascii="Times New Roman" w:hAnsi="Times New Roman" w:cs="Times New Roman"/>
        </w:rPr>
        <w:t>prepara</w:t>
      </w:r>
      <w:r>
        <w:rPr>
          <w:rFonts w:ascii="Times New Roman" w:hAnsi="Times New Roman" w:cs="Times New Roman"/>
        </w:rPr>
        <w:t>n</w:t>
      </w:r>
      <w:r w:rsidR="005E4C37" w:rsidRPr="008E373D">
        <w:rPr>
          <w:rFonts w:ascii="Times New Roman" w:hAnsi="Times New Roman" w:cs="Times New Roman"/>
        </w:rPr>
        <w:t xml:space="preserve"> a los jóvenes </w:t>
      </w:r>
      <w:r>
        <w:rPr>
          <w:rFonts w:ascii="Times New Roman" w:hAnsi="Times New Roman" w:cs="Times New Roman"/>
        </w:rPr>
        <w:t>para</w:t>
      </w:r>
      <w:r w:rsidR="005E4C37" w:rsidRPr="008E373D">
        <w:rPr>
          <w:rFonts w:ascii="Times New Roman" w:hAnsi="Times New Roman" w:cs="Times New Roman"/>
        </w:rPr>
        <w:t xml:space="preserve"> asumir su</w:t>
      </w:r>
      <w:r w:rsidR="00EC30D6">
        <w:rPr>
          <w:rFonts w:ascii="Times New Roman" w:hAnsi="Times New Roman" w:cs="Times New Roman"/>
        </w:rPr>
        <w:t>s</w:t>
      </w:r>
      <w:r w:rsidR="005E4C37" w:rsidRPr="008E373D">
        <w:rPr>
          <w:rFonts w:ascii="Times New Roman" w:hAnsi="Times New Roman" w:cs="Times New Roman"/>
        </w:rPr>
        <w:t xml:space="preserve"> rol</w:t>
      </w:r>
      <w:r w:rsidR="00EC30D6">
        <w:rPr>
          <w:rFonts w:ascii="Times New Roman" w:hAnsi="Times New Roman" w:cs="Times New Roman"/>
        </w:rPr>
        <w:t>es</w:t>
      </w:r>
      <w:r w:rsidR="005E4C37" w:rsidRPr="008E373D">
        <w:rPr>
          <w:rFonts w:ascii="Times New Roman" w:hAnsi="Times New Roman" w:cs="Times New Roman"/>
        </w:rPr>
        <w:t xml:space="preserve"> como ciudadanos. Los resultados de ICCS han contribuido en el debate </w:t>
      </w:r>
      <w:r w:rsidR="007B236F">
        <w:rPr>
          <w:rFonts w:ascii="Times New Roman" w:hAnsi="Times New Roman" w:cs="Times New Roman"/>
        </w:rPr>
        <w:t>acerca</w:t>
      </w:r>
      <w:r w:rsidR="005E4C37" w:rsidRPr="008E373D">
        <w:rPr>
          <w:rFonts w:ascii="Times New Roman" w:hAnsi="Times New Roman" w:cs="Times New Roman"/>
        </w:rPr>
        <w:t xml:space="preserve"> de impartir educación cívica y ciudadana </w:t>
      </w:r>
      <w:r w:rsidR="007B236F">
        <w:rPr>
          <w:rFonts w:ascii="Times New Roman" w:hAnsi="Times New Roman" w:cs="Times New Roman"/>
        </w:rPr>
        <w:t>en escuelas</w:t>
      </w:r>
      <w:r w:rsidR="00C815EF">
        <w:rPr>
          <w:rFonts w:ascii="Times New Roman" w:hAnsi="Times New Roman" w:cs="Times New Roman"/>
        </w:rPr>
        <w:t xml:space="preserve"> alrededor de todo el mundo</w:t>
      </w:r>
      <w:r w:rsidR="005E4C37" w:rsidRPr="008E373D">
        <w:rPr>
          <w:rFonts w:ascii="Times New Roman" w:hAnsi="Times New Roman" w:cs="Times New Roman"/>
        </w:rPr>
        <w:t>.</w:t>
      </w:r>
    </w:p>
    <w:p w:rsidR="007A210E" w:rsidRDefault="008E373D" w:rsidP="007A210E">
      <w:pPr>
        <w:spacing w:line="360" w:lineRule="auto"/>
        <w:jc w:val="both"/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>Estos datos corresponden a una muestra</w:t>
      </w:r>
      <w:r w:rsidRPr="008E373D">
        <w:rPr>
          <w:rFonts w:ascii="Times New Roman" w:hAnsi="Times New Roman" w:cs="Times New Roman"/>
          <w:bCs/>
        </w:rPr>
        <w:t xml:space="preserve"> </w:t>
      </w:r>
      <w:r w:rsidR="00EC30D6">
        <w:rPr>
          <w:rFonts w:ascii="Times New Roman" w:hAnsi="Times New Roman" w:cs="Times New Roman"/>
          <w:bCs/>
        </w:rPr>
        <w:t xml:space="preserve">representativa a nivel nacional </w:t>
      </w:r>
      <w:r w:rsidRPr="008E373D">
        <w:rPr>
          <w:rFonts w:ascii="Times New Roman" w:hAnsi="Times New Roman" w:cs="Times New Roman"/>
          <w:bCs/>
        </w:rPr>
        <w:t>de estudiantes de octavo básic</w:t>
      </w:r>
      <w:r w:rsidR="00EC30D6">
        <w:rPr>
          <w:rFonts w:ascii="Times New Roman" w:hAnsi="Times New Roman" w:cs="Times New Roman"/>
          <w:bCs/>
        </w:rPr>
        <w:t>o con una</w:t>
      </w:r>
      <w:r w:rsidRPr="008E373D">
        <w:rPr>
          <w:rFonts w:ascii="Times New Roman" w:hAnsi="Times New Roman" w:cs="Times New Roman"/>
          <w:bCs/>
        </w:rPr>
        <w:t xml:space="preserve"> </w:t>
      </w:r>
      <w:r w:rsidR="00EC30D6">
        <w:rPr>
          <w:rFonts w:ascii="Times New Roman" w:hAnsi="Times New Roman" w:cs="Times New Roman"/>
          <w:bCs/>
        </w:rPr>
        <w:t xml:space="preserve">edad </w:t>
      </w:r>
      <w:r w:rsidRPr="008E373D">
        <w:rPr>
          <w:rFonts w:ascii="Times New Roman" w:hAnsi="Times New Roman" w:cs="Times New Roman"/>
          <w:bCs/>
        </w:rPr>
        <w:t xml:space="preserve">promedio </w:t>
      </w:r>
      <w:r w:rsidR="003C5298">
        <w:rPr>
          <w:rFonts w:ascii="Times New Roman" w:hAnsi="Times New Roman" w:cs="Times New Roman"/>
          <w:bCs/>
        </w:rPr>
        <w:t xml:space="preserve">de </w:t>
      </w:r>
      <w:r w:rsidRPr="008E373D">
        <w:rPr>
          <w:rFonts w:ascii="Times New Roman" w:hAnsi="Times New Roman" w:cs="Times New Roman"/>
        </w:rPr>
        <w:t>13 años. La selección de los estudiante se realiza en dos etapas, la primera seleccionó 150 escuelas por país y en la segunda, se escoge al</w:t>
      </w:r>
      <w:r w:rsidR="003C5298">
        <w:rPr>
          <w:rFonts w:ascii="Times New Roman" w:hAnsi="Times New Roman" w:cs="Times New Roman"/>
        </w:rPr>
        <w:t>eatoriamente al</w:t>
      </w:r>
      <w:r w:rsidRPr="008E373D">
        <w:rPr>
          <w:rFonts w:ascii="Times New Roman" w:hAnsi="Times New Roman" w:cs="Times New Roman"/>
        </w:rPr>
        <w:t xml:space="preserve"> menos un curso por escuela, incluyendo como participantes a todos los estudiantes de aquel curso (Schulz., 2008). </w:t>
      </w:r>
      <w:r w:rsidR="005E4C37" w:rsidRPr="008E373D">
        <w:rPr>
          <w:rFonts w:ascii="Times New Roman" w:hAnsi="Times New Roman" w:cs="Times New Roman"/>
        </w:rPr>
        <w:t>En ICCS 2009 participaron 38 países, 140.000 estudiantes, 62.000 docentes y 5.300 escuelas. Mientras que en ICCS 2016 participaron 24 países, 94.000 estudiantes, 37.000 docentes y 3800 escuelas</w:t>
      </w:r>
      <w:r w:rsidR="00EC30D6">
        <w:rPr>
          <w:rFonts w:ascii="Times New Roman" w:hAnsi="Times New Roman" w:cs="Times New Roman"/>
        </w:rPr>
        <w:t xml:space="preserve"> </w:t>
      </w:r>
      <w:r w:rsidR="005E4C37" w:rsidRPr="008E373D">
        <w:rPr>
          <w:rFonts w:ascii="Times New Roman" w:hAnsi="Times New Roman" w:cs="Times New Roman"/>
        </w:rPr>
        <w:t>(Schulz et al., 2011; Schulz et al., 2016).</w:t>
      </w:r>
    </w:p>
    <w:p w:rsidR="002E4F2B" w:rsidRDefault="007A210E" w:rsidP="007A21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América Latina en 2009 participa</w:t>
      </w:r>
      <w:r w:rsidR="007143BA">
        <w:rPr>
          <w:rFonts w:ascii="Times New Roman" w:hAnsi="Times New Roman" w:cs="Times New Roman"/>
        </w:rPr>
        <w:t>ron</w:t>
      </w:r>
      <w:r>
        <w:rPr>
          <w:rFonts w:ascii="Times New Roman" w:hAnsi="Times New Roman" w:cs="Times New Roman"/>
        </w:rPr>
        <w:t xml:space="preserve"> 29.000 estudiantes </w:t>
      </w:r>
      <w:r w:rsidR="00CF5CCC">
        <w:rPr>
          <w:rFonts w:ascii="Times New Roman" w:hAnsi="Times New Roman" w:cs="Times New Roman"/>
        </w:rPr>
        <w:t>para 150 escuelas de</w:t>
      </w:r>
      <w:r>
        <w:rPr>
          <w:rFonts w:ascii="Times New Roman" w:hAnsi="Times New Roman" w:cs="Times New Roman"/>
        </w:rPr>
        <w:t xml:space="preserve"> </w:t>
      </w:r>
      <w:r w:rsidRPr="008E373D">
        <w:rPr>
          <w:rFonts w:ascii="Times New Roman" w:hAnsi="Times New Roman" w:cs="Times New Roman"/>
        </w:rPr>
        <w:t>Chile, M</w:t>
      </w:r>
      <w:r>
        <w:rPr>
          <w:rFonts w:ascii="Times New Roman" w:hAnsi="Times New Roman" w:cs="Times New Roman"/>
        </w:rPr>
        <w:t>é</w:t>
      </w:r>
      <w:r w:rsidRPr="008E373D">
        <w:rPr>
          <w:rFonts w:ascii="Times New Roman" w:hAnsi="Times New Roman" w:cs="Times New Roman"/>
        </w:rPr>
        <w:t xml:space="preserve">xico, Colombia, Paraguay, </w:t>
      </w:r>
      <w:r>
        <w:rPr>
          <w:rFonts w:ascii="Times New Roman" w:hAnsi="Times New Roman" w:cs="Times New Roman"/>
        </w:rPr>
        <w:t xml:space="preserve">República </w:t>
      </w:r>
      <w:r w:rsidRPr="008E373D">
        <w:rPr>
          <w:rFonts w:ascii="Times New Roman" w:hAnsi="Times New Roman" w:cs="Times New Roman"/>
        </w:rPr>
        <w:t>Dominican</w:t>
      </w:r>
      <w:r>
        <w:rPr>
          <w:rFonts w:ascii="Times New Roman" w:hAnsi="Times New Roman" w:cs="Times New Roman"/>
        </w:rPr>
        <w:t>a</w:t>
      </w:r>
      <w:r w:rsidRPr="008E3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8E373D">
        <w:rPr>
          <w:rFonts w:ascii="Times New Roman" w:hAnsi="Times New Roman" w:cs="Times New Roman"/>
        </w:rPr>
        <w:t xml:space="preserve"> Guatemala</w:t>
      </w:r>
      <w:r w:rsidR="007143B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7143BA">
        <w:rPr>
          <w:rFonts w:ascii="Times New Roman" w:hAnsi="Times New Roman" w:cs="Times New Roman"/>
        </w:rPr>
        <w:t>Mientras que para</w:t>
      </w:r>
      <w:r>
        <w:rPr>
          <w:rFonts w:ascii="Times New Roman" w:hAnsi="Times New Roman" w:cs="Times New Roman"/>
        </w:rPr>
        <w:t xml:space="preserve"> 2016 </w:t>
      </w:r>
      <w:r w:rsidR="007143BA">
        <w:rPr>
          <w:rFonts w:ascii="Times New Roman" w:hAnsi="Times New Roman" w:cs="Times New Roman"/>
        </w:rPr>
        <w:t xml:space="preserve">colaboraron </w:t>
      </w:r>
      <w:r w:rsidR="00CF5CCC">
        <w:rPr>
          <w:rFonts w:ascii="Times New Roman" w:hAnsi="Times New Roman" w:cs="Times New Roman"/>
        </w:rPr>
        <w:t>150 escuelas de</w:t>
      </w:r>
      <w:r>
        <w:rPr>
          <w:rFonts w:ascii="Times New Roman" w:hAnsi="Times New Roman" w:cs="Times New Roman"/>
        </w:rPr>
        <w:t xml:space="preserve"> </w:t>
      </w:r>
      <w:r w:rsidRPr="008E373D">
        <w:rPr>
          <w:rFonts w:ascii="Times New Roman" w:hAnsi="Times New Roman" w:cs="Times New Roman"/>
        </w:rPr>
        <w:t>Chile, M</w:t>
      </w:r>
      <w:r>
        <w:rPr>
          <w:rFonts w:ascii="Times New Roman" w:hAnsi="Times New Roman" w:cs="Times New Roman"/>
        </w:rPr>
        <w:t>é</w:t>
      </w:r>
      <w:r w:rsidRPr="008E373D">
        <w:rPr>
          <w:rFonts w:ascii="Times New Roman" w:hAnsi="Times New Roman" w:cs="Times New Roman"/>
        </w:rPr>
        <w:t>xico, Colombia, P</w:t>
      </w:r>
      <w:r>
        <w:rPr>
          <w:rFonts w:ascii="Times New Roman" w:hAnsi="Times New Roman" w:cs="Times New Roman"/>
        </w:rPr>
        <w:t>erú y</w:t>
      </w:r>
      <w:r w:rsidRPr="008E3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República </w:t>
      </w:r>
      <w:r w:rsidRPr="008E373D">
        <w:rPr>
          <w:rFonts w:ascii="Times New Roman" w:hAnsi="Times New Roman" w:cs="Times New Roman"/>
        </w:rPr>
        <w:t>Dominican</w:t>
      </w:r>
      <w:r>
        <w:rPr>
          <w:rFonts w:ascii="Times New Roman" w:hAnsi="Times New Roman" w:cs="Times New Roman"/>
        </w:rPr>
        <w:t xml:space="preserve">a </w:t>
      </w:r>
      <w:r w:rsidR="00CF5CCC">
        <w:rPr>
          <w:rFonts w:ascii="Times New Roman" w:hAnsi="Times New Roman" w:cs="Times New Roman"/>
        </w:rPr>
        <w:t>reportando respuesta</w:t>
      </w:r>
      <w:r w:rsidR="007143BA">
        <w:rPr>
          <w:rFonts w:ascii="Times New Roman" w:hAnsi="Times New Roman" w:cs="Times New Roman"/>
        </w:rPr>
        <w:t>s de</w:t>
      </w:r>
      <w:r>
        <w:rPr>
          <w:rFonts w:ascii="Times New Roman" w:hAnsi="Times New Roman" w:cs="Times New Roman"/>
        </w:rPr>
        <w:t xml:space="preserve"> 24.000 estudiantes. </w:t>
      </w:r>
      <w:r w:rsidR="002E4F2B">
        <w:rPr>
          <w:rFonts w:ascii="Times New Roman" w:hAnsi="Times New Roman" w:cs="Times New Roman"/>
        </w:rPr>
        <w:t xml:space="preserve">La muestra </w:t>
      </w:r>
      <w:r w:rsidR="00EB5632">
        <w:rPr>
          <w:rFonts w:ascii="Times New Roman" w:hAnsi="Times New Roman" w:cs="Times New Roman"/>
        </w:rPr>
        <w:t xml:space="preserve">efectiva </w:t>
      </w:r>
      <w:r w:rsidR="002E4F2B">
        <w:rPr>
          <w:rFonts w:ascii="Times New Roman" w:hAnsi="Times New Roman" w:cs="Times New Roman"/>
        </w:rPr>
        <w:t>corresponde a 29</w:t>
      </w:r>
      <w:r w:rsidR="00EB5632">
        <w:rPr>
          <w:rFonts w:ascii="Times New Roman" w:hAnsi="Times New Roman" w:cs="Times New Roman"/>
        </w:rPr>
        <w:t>.</w:t>
      </w:r>
      <w:r w:rsidR="002E4F2B">
        <w:rPr>
          <w:rFonts w:ascii="Times New Roman" w:hAnsi="Times New Roman" w:cs="Times New Roman"/>
        </w:rPr>
        <w:t>962</w:t>
      </w:r>
      <w:r w:rsidR="00EB5632">
        <w:rPr>
          <w:rFonts w:ascii="Times New Roman" w:hAnsi="Times New Roman" w:cs="Times New Roman"/>
        </w:rPr>
        <w:t>.</w:t>
      </w:r>
      <w:r w:rsidR="002E4F2B">
        <w:rPr>
          <w:rFonts w:ascii="Times New Roman" w:hAnsi="Times New Roman" w:cs="Times New Roman"/>
        </w:rPr>
        <w:t xml:space="preserve"> </w:t>
      </w:r>
    </w:p>
    <w:p w:rsidR="007A210E" w:rsidRDefault="002B4C5E" w:rsidP="007A21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año 2009 se cuenta con </w:t>
      </w:r>
      <w:r w:rsidR="007143BA">
        <w:rPr>
          <w:rFonts w:ascii="Times New Roman" w:hAnsi="Times New Roman" w:cs="Times New Roman"/>
        </w:rPr>
        <w:t xml:space="preserve">La </w:t>
      </w:r>
      <w:r w:rsidR="007143BA" w:rsidRPr="00EB5632">
        <w:rPr>
          <w:rFonts w:ascii="Times New Roman" w:hAnsi="Times New Roman" w:cs="Times New Roman"/>
          <w:b/>
          <w:bCs/>
        </w:rPr>
        <w:t>tabla xx</w:t>
      </w:r>
      <w:r w:rsidR="007143BA">
        <w:rPr>
          <w:rFonts w:ascii="Times New Roman" w:hAnsi="Times New Roman" w:cs="Times New Roman"/>
        </w:rPr>
        <w:t xml:space="preserve"> presenta la muestra utilizada para cada país-añ</w:t>
      </w:r>
      <w:r>
        <w:rPr>
          <w:rFonts w:ascii="Times New Roman" w:hAnsi="Times New Roman" w:cs="Times New Roman"/>
        </w:rPr>
        <w:t>o</w:t>
      </w:r>
      <w:r w:rsidR="007143BA">
        <w:rPr>
          <w:rFonts w:ascii="Times New Roman" w:hAnsi="Times New Roman" w:cs="Times New Roman"/>
        </w:rPr>
        <w:t xml:space="preserve">. </w:t>
      </w:r>
    </w:p>
    <w:p w:rsidR="00977570" w:rsidRDefault="00977570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B5632">
        <w:rPr>
          <w:rFonts w:ascii="Times New Roman" w:hAnsi="Times New Roman" w:cs="Times New Roman"/>
          <w:b/>
          <w:bCs/>
        </w:rPr>
        <w:t>Tabl</w:t>
      </w:r>
      <w:r w:rsidR="007143BA" w:rsidRPr="00EB5632">
        <w:rPr>
          <w:rFonts w:ascii="Times New Roman" w:hAnsi="Times New Roman" w:cs="Times New Roman"/>
          <w:b/>
          <w:bCs/>
        </w:rPr>
        <w:t>e</w:t>
      </w:r>
      <w:r w:rsidRPr="00EB5632">
        <w:rPr>
          <w:rFonts w:ascii="Times New Roman" w:hAnsi="Times New Roman" w:cs="Times New Roman"/>
          <w:b/>
          <w:bCs/>
        </w:rPr>
        <w:t xml:space="preserve"> </w:t>
      </w:r>
      <w:r w:rsidR="007143BA" w:rsidRPr="00EB5632">
        <w:rPr>
          <w:rFonts w:ascii="Times New Roman" w:hAnsi="Times New Roman" w:cs="Times New Roman"/>
          <w:b/>
          <w:bCs/>
        </w:rPr>
        <w:t>xx</w:t>
      </w:r>
      <w:r>
        <w:rPr>
          <w:rFonts w:ascii="Times New Roman" w:hAnsi="Times New Roman" w:cs="Times New Roman"/>
        </w:rPr>
        <w:t>. Número de estudiantes según país que participan en ICCS 2009 - 2016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A210E" w:rsidTr="007A210E">
        <w:tc>
          <w:tcPr>
            <w:tcW w:w="2942" w:type="dxa"/>
          </w:tcPr>
          <w:p w:rsidR="007A210E" w:rsidRDefault="007143BA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943" w:type="dxa"/>
          </w:tcPr>
          <w:p w:rsidR="007A210E" w:rsidRDefault="007143BA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Chile</w:t>
            </w:r>
          </w:p>
        </w:tc>
        <w:tc>
          <w:tcPr>
            <w:tcW w:w="2943" w:type="dxa"/>
          </w:tcPr>
          <w:p w:rsidR="007A210E" w:rsidRDefault="004E3981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981">
              <w:rPr>
                <w:rFonts w:ascii="Times New Roman" w:hAnsi="Times New Roman" w:cs="Times New Roman"/>
              </w:rPr>
              <w:t>5192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Chile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5,081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B4C5E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xico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6576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B4C5E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xico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5,526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Colombia 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6204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Colombia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5,609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2B4C5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Dominican Republic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4589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2B4C5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Dominican Republic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3,937</w:t>
            </w:r>
          </w:p>
        </w:tc>
      </w:tr>
      <w:tr w:rsidR="007A210E" w:rsidTr="007A210E">
        <w:tc>
          <w:tcPr>
            <w:tcW w:w="2942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Paraguay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3399</w:t>
            </w:r>
          </w:p>
        </w:tc>
      </w:tr>
      <w:tr w:rsidR="007A210E" w:rsidTr="007A210E">
        <w:tc>
          <w:tcPr>
            <w:tcW w:w="2942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Guatemala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4002</w:t>
            </w:r>
          </w:p>
        </w:tc>
      </w:tr>
      <w:tr w:rsidR="00CF5CCC" w:rsidTr="007A210E">
        <w:tc>
          <w:tcPr>
            <w:tcW w:w="2942" w:type="dxa"/>
          </w:tcPr>
          <w:p w:rsidR="00CF5CCC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CF5CCC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</w:t>
            </w:r>
            <w:r w:rsidR="002B4C5E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943" w:type="dxa"/>
          </w:tcPr>
          <w:p w:rsidR="00CF5CCC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5,166</w:t>
            </w:r>
          </w:p>
        </w:tc>
      </w:tr>
    </w:tbl>
    <w:p w:rsidR="00C815EF" w:rsidRPr="00EB5632" w:rsidRDefault="00C815EF" w:rsidP="00EB5632">
      <w:pPr>
        <w:spacing w:line="360" w:lineRule="auto"/>
        <w:jc w:val="both"/>
        <w:rPr>
          <w:rFonts w:ascii="Times New Roman" w:hAnsi="Times New Roman" w:cs="Times New Roman"/>
        </w:rPr>
      </w:pPr>
    </w:p>
    <w:p w:rsidR="008E373D" w:rsidRPr="007A210E" w:rsidRDefault="008E373D" w:rsidP="007A210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A210E">
        <w:rPr>
          <w:rFonts w:ascii="Times New Roman" w:hAnsi="Times New Roman" w:cs="Times New Roman"/>
        </w:rPr>
        <w:t xml:space="preserve">Variables </w:t>
      </w:r>
      <w:r w:rsidR="007A210E" w:rsidRPr="007A210E">
        <w:rPr>
          <w:rFonts w:ascii="Times New Roman" w:hAnsi="Times New Roman" w:cs="Times New Roman"/>
        </w:rPr>
        <w:t xml:space="preserve"> </w:t>
      </w:r>
    </w:p>
    <w:p w:rsidR="003C5298" w:rsidRDefault="003C5298" w:rsidP="00D323CD">
      <w:pPr>
        <w:ind w:left="360"/>
        <w:rPr>
          <w:rFonts w:ascii="Times New Roman" w:hAnsi="Times New Roman" w:cs="Times New Roman"/>
        </w:rPr>
        <w:pPrChange w:id="0" w:author="José Conejeros" w:date="2020-03-12T17:41:00Z">
          <w:pPr/>
        </w:pPrChange>
      </w:pPr>
      <w:del w:id="1" w:author="José Conejeros" w:date="2020-03-12T17:41:00Z">
        <w:r w:rsidDel="00D323CD">
          <w:rPr>
            <w:rFonts w:ascii="Times New Roman" w:hAnsi="Times New Roman" w:cs="Times New Roman"/>
          </w:rPr>
          <w:delText>Esta sección resume brevemente las variables dependientes e independientes usadas en el análisis.</w:delText>
        </w:r>
      </w:del>
      <w:bookmarkStart w:id="2" w:name="_GoBack"/>
      <w:bookmarkEnd w:id="2"/>
      <w:r>
        <w:rPr>
          <w:rFonts w:ascii="Times New Roman" w:hAnsi="Times New Roman" w:cs="Times New Roman"/>
        </w:rPr>
        <w:t xml:space="preserve"> </w:t>
      </w:r>
    </w:p>
    <w:p w:rsidR="008E373D" w:rsidRPr="008E373D" w:rsidRDefault="008E373D" w:rsidP="008E373D">
      <w:pPr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 xml:space="preserve">Apoyo a prácticas autoritarias de los gobiernos </w:t>
      </w:r>
    </w:p>
    <w:p w:rsidR="008E373D" w:rsidRPr="008E373D" w:rsidRDefault="008E373D" w:rsidP="00EB5632">
      <w:pPr>
        <w:ind w:left="708" w:hanging="708"/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>Confianza en instituciones cívico-políticas</w:t>
      </w:r>
    </w:p>
    <w:p w:rsidR="00F35D36" w:rsidRPr="00F35D36" w:rsidRDefault="00F35D36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35D36">
        <w:rPr>
          <w:rFonts w:ascii="Times New Roman" w:hAnsi="Times New Roman" w:cs="Times New Roman"/>
        </w:rPr>
        <w:t xml:space="preserve">onocimiento cívico es un componente clave al evaluar </w:t>
      </w:r>
      <w:r w:rsidR="00A63C8E">
        <w:rPr>
          <w:rFonts w:ascii="Times New Roman" w:hAnsi="Times New Roman" w:cs="Times New Roman"/>
        </w:rPr>
        <w:t>actitudes y creencias democráticas</w:t>
      </w:r>
      <w:r w:rsidRPr="00F35D36">
        <w:rPr>
          <w:rFonts w:ascii="Times New Roman" w:hAnsi="Times New Roman" w:cs="Times New Roman"/>
        </w:rPr>
        <w:t xml:space="preserve">. Esta variable refiere a conocer, comprender y razonar cuatro dominios de contenido: Sociedad cívica y </w:t>
      </w:r>
    </w:p>
    <w:p w:rsidR="005E4C37" w:rsidRDefault="00F35D36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35D36">
        <w:rPr>
          <w:rFonts w:ascii="Times New Roman" w:hAnsi="Times New Roman" w:cs="Times New Roman"/>
        </w:rPr>
        <w:t>sistemas; principios cívicos; participación cívica e identidad cívica (Schulz et al., 2008).</w:t>
      </w:r>
      <w:r w:rsidR="00A63C8E">
        <w:rPr>
          <w:rFonts w:ascii="Times New Roman" w:hAnsi="Times New Roman" w:cs="Times New Roman"/>
        </w:rPr>
        <w:t xml:space="preserve"> </w:t>
      </w:r>
    </w:p>
    <w:p w:rsidR="00F35D36" w:rsidRPr="00A27917" w:rsidRDefault="00F35D36" w:rsidP="00F35D36">
      <w:pPr>
        <w:spacing w:after="0" w:line="240" w:lineRule="auto"/>
        <w:rPr>
          <w:rFonts w:ascii="Times New Roman" w:hAnsi="Times New Roman" w:cs="Times New Roman"/>
        </w:rPr>
      </w:pPr>
    </w:p>
    <w:p w:rsidR="005E4C37" w:rsidRPr="00A27917" w:rsidRDefault="005E4C37" w:rsidP="00A27917">
      <w:pPr>
        <w:spacing w:after="0" w:line="240" w:lineRule="auto"/>
        <w:rPr>
          <w:rFonts w:ascii="Times New Roman" w:hAnsi="Times New Roman" w:cs="Times New Roman"/>
          <w:b/>
        </w:rPr>
      </w:pPr>
      <w:r w:rsidRPr="00A27917">
        <w:rPr>
          <w:rFonts w:ascii="Times New Roman" w:hAnsi="Times New Roman" w:cs="Times New Roman"/>
          <w:b/>
        </w:rPr>
        <w:t xml:space="preserve">Tabla 2. Conjunto de ítem </w:t>
      </w:r>
      <w:r w:rsidR="00E9261E" w:rsidRPr="00A27917">
        <w:rPr>
          <w:rFonts w:ascii="Times New Roman" w:hAnsi="Times New Roman" w:cs="Times New Roman"/>
          <w:b/>
        </w:rPr>
        <w:t>usados en la medición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4557"/>
        <w:gridCol w:w="1276"/>
        <w:gridCol w:w="1320"/>
      </w:tblGrid>
      <w:tr w:rsidR="00BE59C1" w:rsidRPr="00A27917" w:rsidTr="0030672C">
        <w:tc>
          <w:tcPr>
            <w:tcW w:w="6232" w:type="dxa"/>
            <w:gridSpan w:val="2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Prácticas autoritarias 2009 - 2016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2009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2016</w:t>
            </w:r>
          </w:p>
        </w:tc>
      </w:tr>
      <w:tr w:rsidR="00BE59C1" w:rsidRPr="00D323CD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BE59C1" w:rsidRPr="00EB5632" w:rsidRDefault="00BE59C1" w:rsidP="00C730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How much do you agree or disagree with the following statements about the government and its leaders?</w:t>
            </w:r>
          </w:p>
        </w:tc>
      </w:tr>
      <w:tr w:rsidR="00BE59C1" w:rsidRPr="00D80A3D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1. Strongly disagree</w:t>
            </w:r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It is better for government leaders to make decisions without consulting anybody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LS2P02A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LS3G01A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2. Disagree</w:t>
            </w: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People in government must enforce their authority even if it means violating the rights of some citizens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LS3G01B 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3. Agree</w:t>
            </w: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People in government lose part of their authority when they admit their mistakes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LS3G01C </w:t>
            </w:r>
          </w:p>
        </w:tc>
      </w:tr>
      <w:tr w:rsidR="00BE59C1" w:rsidRPr="00D80A3D" w:rsidTr="0030672C">
        <w:trPr>
          <w:trHeight w:val="1859"/>
        </w:trPr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4. Strongly agree</w:t>
            </w: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People whose opinions are different than those of the government must be considered its enemies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LS2P02D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LS3G01D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most important opinion of a country should be that of the president.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LS2P02E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LS3G01E 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  <w:tcBorders>
              <w:bottom w:val="single" w:sz="18" w:space="0" w:color="595959" w:themeColor="text1" w:themeTint="A6"/>
            </w:tcBorders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It is fair that the government does not comply with the law when it thinks it is not necessary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LS2P02F</w:t>
            </w:r>
          </w:p>
        </w:tc>
        <w:tc>
          <w:tcPr>
            <w:tcW w:w="1320" w:type="dxa"/>
            <w:tcBorders>
              <w:bottom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LS3G01F</w:t>
            </w:r>
          </w:p>
        </w:tc>
      </w:tr>
      <w:tr w:rsidR="00BE59C1" w:rsidRPr="00D323CD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BE59C1" w:rsidRPr="00EB5632" w:rsidRDefault="00BE59C1" w:rsidP="00D80A3D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How much do you agree or disagree with the following statements about governments and their power?</w:t>
            </w:r>
          </w:p>
        </w:tc>
      </w:tr>
      <w:tr w:rsidR="0030672C" w:rsidRPr="00D80A3D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1. Strongly disagree</w:t>
            </w:r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Concentration of power in one person guarantees order.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LS2P03A 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LS3G02A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2. Disagree</w:t>
            </w: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government should close communication media that are critical.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LS2P03B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LS3G02B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3. Agree</w:t>
            </w: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If the president does not agree with &lt;Congress&gt;, he/she should &lt;dissolve&gt; it.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LS2P03C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LS3G02C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lastRenderedPageBreak/>
              <w:t>4. Strongly agree</w:t>
            </w: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Dictatorships are justified when they bring order and safety.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LS2P03D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LS3G02D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Dictatorships are justified when they bring economic benefits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LS2P03E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LS3G02E </w:t>
            </w:r>
          </w:p>
        </w:tc>
      </w:tr>
      <w:tr w:rsidR="0030672C" w:rsidRPr="00A27917" w:rsidTr="0030672C">
        <w:tc>
          <w:tcPr>
            <w:tcW w:w="6232" w:type="dxa"/>
            <w:gridSpan w:val="2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Confianza a las instituciones 2009 - 2016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2009</w:t>
            </w:r>
          </w:p>
        </w:tc>
        <w:tc>
          <w:tcPr>
            <w:tcW w:w="1320" w:type="dxa"/>
            <w:tcBorders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2016</w:t>
            </w:r>
          </w:p>
        </w:tc>
      </w:tr>
      <w:tr w:rsidR="0030672C" w:rsidRPr="00D323CD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 xml:space="preserve">How much do you trust each of the following groups, institutions or sources of information? </w:t>
            </w:r>
          </w:p>
        </w:tc>
      </w:tr>
      <w:tr w:rsidR="0030672C" w:rsidRPr="00A27917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  <w:vAlign w:val="bottom"/>
          </w:tcPr>
          <w:p w:rsidR="0030672C" w:rsidRPr="0030672C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</w:t>
            </w:r>
            <w:r w:rsidRPr="0030672C">
              <w:rPr>
                <w:rFonts w:ascii="Times New Roman" w:hAnsi="Times New Roman" w:cs="Times New Roman"/>
                <w:lang w:val="fr-FR"/>
              </w:rPr>
              <w:t>ompletely</w:t>
            </w:r>
            <w:proofErr w:type="spellEnd"/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&lt;national government&gt; of &lt;country of test&gt;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IS2P27A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IS3G26A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Quite</w:t>
            </w:r>
            <w:proofErr w:type="spellEnd"/>
            <w:r w:rsidRPr="0030672C">
              <w:rPr>
                <w:rFonts w:ascii="Times New Roman" w:hAnsi="Times New Roman" w:cs="Times New Roman"/>
                <w:lang w:val="fr-FR"/>
              </w:rPr>
              <w:t xml:space="preserve"> a lot</w:t>
            </w:r>
          </w:p>
        </w:tc>
        <w:tc>
          <w:tcPr>
            <w:tcW w:w="4557" w:type="dxa"/>
            <w:vAlign w:val="bottom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&lt;local government&gt; of your town or city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IS3G26B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30672C">
              <w:rPr>
                <w:rFonts w:ascii="Times New Roman" w:hAnsi="Times New Roman" w:cs="Times New Roman"/>
              </w:rPr>
              <w:t>A little</w:t>
            </w: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Courts of justice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IS3G26C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30672C">
              <w:rPr>
                <w:rFonts w:ascii="Times New Roman" w:hAnsi="Times New Roman" w:cs="Times New Roman"/>
              </w:rPr>
              <w:t>Not at all</w:t>
            </w: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The police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IS2P27D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IS3G26D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Political partie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IS2P27E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IS3G26E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&lt;National Parliament&gt;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IS2P27F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IS3G26F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Media (television, newspapers, radio)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IS2P27G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IS3G26G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&lt;The Armed Forces&gt;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IS2P27H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IS3G26I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Schools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IS2P27I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IS3G26J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The United Nations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IS2P27J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IS3G26K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People in genera</w:t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IS2P27K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IS3G26L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</w:tcPr>
          <w:p w:rsidR="0030672C" w:rsidRPr="00395DAE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395DAE">
              <w:rPr>
                <w:rFonts w:ascii="Times New Roman" w:hAnsi="Times New Roman" w:cs="Times New Roman"/>
                <w:lang w:val="en-US"/>
              </w:rPr>
              <w:t>Social media (e.g. &lt;Twitter, blogs, YouTube&gt;)</w:t>
            </w:r>
          </w:p>
        </w:tc>
        <w:tc>
          <w:tcPr>
            <w:tcW w:w="1276" w:type="dxa"/>
            <w:vAlign w:val="bottom"/>
          </w:tcPr>
          <w:p w:rsidR="0030672C" w:rsidRPr="00395DAE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IS3G26H </w:t>
            </w:r>
          </w:p>
        </w:tc>
      </w:tr>
    </w:tbl>
    <w:p w:rsidR="00E9261E" w:rsidRPr="00E9261E" w:rsidRDefault="00E9261E" w:rsidP="005E4C37">
      <w:pPr>
        <w:rPr>
          <w:rFonts w:ascii="Times New Roman" w:hAnsi="Times New Roman" w:cs="Times New Roman"/>
        </w:rPr>
      </w:pPr>
    </w:p>
    <w:p w:rsidR="005E4C37" w:rsidRPr="005E4C37" w:rsidRDefault="008E373D" w:rsidP="005E4C3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5E4C37">
        <w:rPr>
          <w:rFonts w:ascii="Times New Roman" w:hAnsi="Times New Roman" w:cs="Times New Roman"/>
        </w:rPr>
        <w:t xml:space="preserve">Estrategia de análisis </w:t>
      </w:r>
    </w:p>
    <w:p w:rsidR="002C0564" w:rsidRDefault="004313F3" w:rsidP="00431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usa un método multinivel para analizar la relación entre la variable explicativa (conocimiento cívico) y las actitudes y creencias de los estudiantes (prácticas autoritarias y confianza a las instituciones políticas)</w:t>
      </w:r>
      <w:r w:rsidR="00CB6CBB">
        <w:rPr>
          <w:rFonts w:ascii="Times New Roman" w:hAnsi="Times New Roman" w:cs="Times New Roman"/>
        </w:rPr>
        <w:t xml:space="preserve">. </w:t>
      </w:r>
      <w:r w:rsidR="002C0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Además, se considera la estructura anidad de los datos ofrecidos por la ICCS (estudiantes en escuelas / escuelas en países)</w:t>
      </w:r>
    </w:p>
    <w:p w:rsidR="008E373D" w:rsidRDefault="008E373D" w:rsidP="005E4C37">
      <w:pPr>
        <w:rPr>
          <w:rFonts w:ascii="Times New Roman" w:hAnsi="Times New Roman" w:cs="Times New Roman"/>
        </w:rPr>
      </w:pPr>
      <w:r w:rsidRPr="005E4C37">
        <w:rPr>
          <w:rFonts w:ascii="Times New Roman" w:hAnsi="Times New Roman" w:cs="Times New Roman"/>
        </w:rPr>
        <w:t>(descripción de % y comparación temporal, modelos de regresión; uso del diseño del estudio).</w:t>
      </w:r>
    </w:p>
    <w:p w:rsidR="00EC30D6" w:rsidRDefault="00EC30D6" w:rsidP="005E4C37">
      <w:pPr>
        <w:rPr>
          <w:rFonts w:ascii="Times New Roman" w:hAnsi="Times New Roman" w:cs="Times New Roman"/>
        </w:rPr>
      </w:pPr>
    </w:p>
    <w:p w:rsidR="00EC30D6" w:rsidRDefault="00EC30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EC30D6" w:rsidRDefault="00EC30D6" w:rsidP="005E4C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Bibliografía </w:t>
      </w:r>
    </w:p>
    <w:p w:rsidR="00EC30D6" w:rsidRDefault="00EC30D6" w:rsidP="005E4C37">
      <w:pPr>
        <w:rPr>
          <w:rFonts w:ascii="Times New Roman" w:hAnsi="Times New Roman" w:cs="Times New Roman"/>
          <w:b/>
          <w:bCs/>
        </w:rPr>
      </w:pPr>
    </w:p>
    <w:p w:rsidR="00EC30D6" w:rsidRPr="00EB5632" w:rsidRDefault="00EC30D6" w:rsidP="005E4C37">
      <w:pPr>
        <w:rPr>
          <w:rFonts w:ascii="Times New Roman" w:hAnsi="Times New Roman" w:cs="Times New Roman"/>
          <w:b/>
          <w:bCs/>
        </w:rPr>
      </w:pPr>
    </w:p>
    <w:sectPr w:rsidR="00EC30D6" w:rsidRPr="00EB5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1D43"/>
    <w:multiLevelType w:val="hybridMultilevel"/>
    <w:tmpl w:val="5314A1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B2C"/>
    <w:multiLevelType w:val="hybridMultilevel"/>
    <w:tmpl w:val="DA42D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7353"/>
    <w:multiLevelType w:val="multilevel"/>
    <w:tmpl w:val="A822B3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é Conejeros">
    <w15:presenceInfo w15:providerId="Windows Live" w15:userId="62876826b8d94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D"/>
    <w:rsid w:val="001B3C49"/>
    <w:rsid w:val="0029681A"/>
    <w:rsid w:val="002B4C5E"/>
    <w:rsid w:val="002C0564"/>
    <w:rsid w:val="002E4F2B"/>
    <w:rsid w:val="0030672C"/>
    <w:rsid w:val="00312C93"/>
    <w:rsid w:val="00395DAE"/>
    <w:rsid w:val="003C5298"/>
    <w:rsid w:val="004313F3"/>
    <w:rsid w:val="004E3981"/>
    <w:rsid w:val="005E4C37"/>
    <w:rsid w:val="00652A25"/>
    <w:rsid w:val="006A59DC"/>
    <w:rsid w:val="007143BA"/>
    <w:rsid w:val="007A210E"/>
    <w:rsid w:val="007B236F"/>
    <w:rsid w:val="008E373D"/>
    <w:rsid w:val="009514E9"/>
    <w:rsid w:val="00977570"/>
    <w:rsid w:val="009A6771"/>
    <w:rsid w:val="00A27917"/>
    <w:rsid w:val="00A63C8E"/>
    <w:rsid w:val="00AD7707"/>
    <w:rsid w:val="00B13944"/>
    <w:rsid w:val="00BE59C1"/>
    <w:rsid w:val="00C7306C"/>
    <w:rsid w:val="00C815EF"/>
    <w:rsid w:val="00CB6CBB"/>
    <w:rsid w:val="00CF5CCC"/>
    <w:rsid w:val="00D323CD"/>
    <w:rsid w:val="00D80A3D"/>
    <w:rsid w:val="00E9261E"/>
    <w:rsid w:val="00EB5632"/>
    <w:rsid w:val="00EC30D6"/>
    <w:rsid w:val="00F3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4337"/>
  <w15:chartTrackingRefBased/>
  <w15:docId w15:val="{C87CFC64-51F9-490C-BCF4-6310846E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7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95D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DA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4F2B"/>
    <w:rPr>
      <w:rFonts w:ascii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EB5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5F84-A9C5-7942-9C7B-36AB0C62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Miranda Riquelme</dc:creator>
  <cp:keywords/>
  <dc:description/>
  <cp:lastModifiedBy>José Conejeros</cp:lastModifiedBy>
  <cp:revision>7</cp:revision>
  <dcterms:created xsi:type="dcterms:W3CDTF">2019-11-05T18:29:00Z</dcterms:created>
  <dcterms:modified xsi:type="dcterms:W3CDTF">2020-03-13T22:56:00Z</dcterms:modified>
</cp:coreProperties>
</file>